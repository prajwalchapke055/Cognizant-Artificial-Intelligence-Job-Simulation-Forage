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[insert name of recipient],</w:t>
      </w:r>
    </w:p>
    <w:p/>
    <w:p>
      <w:r>
        <w:t>[Introduce the task that you’ve completed in 1 - 2 sentences]</w:t>
      </w:r>
    </w:p>
    <w:p/>
    <w:p>
      <w:r>
        <w:t>[Summarize findings from your analysis in 3 - 5 bullet points]</w:t>
      </w:r>
    </w:p>
    <w:p/>
    <w:p>
      <w:r>
        <w:t>[Provide your recommendations in up to 3 bullet points]</w:t>
      </w:r>
    </w:p>
    <w:p/>
    <w:p>
      <w:r>
        <w:t xml:space="preserve">Best regards, </w:t>
      </w:r>
    </w:p>
    <w:p/>
    <w:p>
      <w:pPr>
        <w:rPr>
          <w:ins w:id="0" w:author="Author" w:date="2024-03-29T18:56:26Z"/>
        </w:rPr>
      </w:pPr>
      <w:r>
        <w:t>[name of sender]</w:t>
      </w:r>
    </w:p>
    <w:p>
      <w:pPr>
        <w:rPr>
          <w:ins w:id="1" w:author="Author" w:date="2024-03-29T18:55:30Z"/>
        </w:rPr>
      </w:pPr>
    </w:p>
    <w:p>
      <w:pPr>
        <w:rPr>
          <w:ins w:id="2" w:author="Author" w:date="2024-03-29T18:55:31Z"/>
          <w:rFonts w:hint="default"/>
        </w:rPr>
      </w:pPr>
      <w:ins w:id="3" w:author="Author" w:date="2024-03-29T18:55:31Z">
        <w:bookmarkStart w:id="0" w:name="_GoBack"/>
        <w:r>
          <w:rPr>
            <w:rFonts w:hint="default"/>
          </w:rPr>
          <w:t>Dear [insert name of recipient],</w:t>
        </w:r>
      </w:ins>
    </w:p>
    <w:p>
      <w:pPr>
        <w:rPr>
          <w:ins w:id="4" w:author="Author" w:date="2024-03-29T18:55:31Z"/>
          <w:rFonts w:hint="default"/>
        </w:rPr>
      </w:pPr>
    </w:p>
    <w:p>
      <w:pPr>
        <w:rPr>
          <w:ins w:id="5" w:author="Author" w:date="2024-03-29T18:55:31Z"/>
          <w:rFonts w:hint="default"/>
        </w:rPr>
      </w:pPr>
      <w:ins w:id="6" w:author="Author" w:date="2024-03-29T18:55:31Z">
        <w:r>
          <w:rPr>
            <w:rFonts w:hint="default"/>
          </w:rPr>
          <w:t>I have completed the exploratory data analysis task for Gala Groceries to help with their supply chain issue. Here is a summary of my findings and recommendations:</w:t>
        </w:r>
      </w:ins>
    </w:p>
    <w:p>
      <w:pPr>
        <w:rPr>
          <w:ins w:id="7" w:author="Author" w:date="2024-03-29T18:55:31Z"/>
          <w:rFonts w:hint="default"/>
        </w:rPr>
      </w:pPr>
    </w:p>
    <w:p>
      <w:pPr>
        <w:rPr>
          <w:ins w:id="8" w:author="Author" w:date="2024-03-29T18:55:31Z"/>
          <w:rFonts w:hint="default"/>
        </w:rPr>
      </w:pPr>
      <w:ins w:id="9" w:author="Author" w:date="2024-03-29T18:55:31Z">
        <w:r>
          <w:rPr>
            <w:rFonts w:hint="default"/>
          </w:rPr>
          <w:t>- Identified seasonal trends in demand for grocery items</w:t>
        </w:r>
      </w:ins>
    </w:p>
    <w:p>
      <w:pPr>
        <w:rPr>
          <w:ins w:id="10" w:author="Author" w:date="2024-03-29T18:55:31Z"/>
          <w:rFonts w:hint="default"/>
        </w:rPr>
      </w:pPr>
      <w:ins w:id="11" w:author="Author" w:date="2024-03-29T18:55:31Z">
        <w:r>
          <w:rPr>
            <w:rFonts w:hint="default"/>
          </w:rPr>
          <w:t>- Detected potential areas for overstocking and understocking based on historical data</w:t>
        </w:r>
      </w:ins>
    </w:p>
    <w:p>
      <w:pPr>
        <w:rPr>
          <w:ins w:id="12" w:author="Author" w:date="2024-03-29T18:55:31Z"/>
          <w:rFonts w:hint="default"/>
        </w:rPr>
      </w:pPr>
      <w:ins w:id="13" w:author="Author" w:date="2024-03-29T18:55:31Z">
        <w:r>
          <w:rPr>
            <w:rFonts w:hint="default"/>
          </w:rPr>
          <w:t>- Suggested implementing predictive analytics to forecast demand more accurately</w:t>
        </w:r>
      </w:ins>
    </w:p>
    <w:p>
      <w:pPr>
        <w:rPr>
          <w:ins w:id="14" w:author="Author" w:date="2024-03-29T18:55:31Z"/>
          <w:rFonts w:hint="default"/>
        </w:rPr>
      </w:pPr>
    </w:p>
    <w:p>
      <w:pPr>
        <w:rPr>
          <w:ins w:id="15" w:author="Author" w:date="2024-03-29T18:55:31Z"/>
          <w:rFonts w:hint="default"/>
        </w:rPr>
      </w:pPr>
      <w:ins w:id="16" w:author="Author" w:date="2024-03-29T18:55:31Z">
        <w:r>
          <w:rPr>
            <w:rFonts w:hint="default"/>
          </w:rPr>
          <w:t>Recommendations:</w:t>
        </w:r>
      </w:ins>
    </w:p>
    <w:p>
      <w:pPr>
        <w:rPr>
          <w:ins w:id="17" w:author="Author" w:date="2024-03-29T18:55:31Z"/>
          <w:rFonts w:hint="default"/>
        </w:rPr>
      </w:pPr>
      <w:ins w:id="18" w:author="Author" w:date="2024-03-29T18:55:31Z">
        <w:r>
          <w:rPr>
            <w:rFonts w:hint="default"/>
          </w:rPr>
          <w:t>- Collect real-time sales data to adjust stock levels dynamically</w:t>
        </w:r>
      </w:ins>
    </w:p>
    <w:p>
      <w:pPr>
        <w:rPr>
          <w:ins w:id="19" w:author="Author" w:date="2024-03-29T18:55:31Z"/>
          <w:rFonts w:hint="default"/>
        </w:rPr>
      </w:pPr>
      <w:ins w:id="20" w:author="Author" w:date="2024-03-29T18:55:31Z">
        <w:r>
          <w:rPr>
            <w:rFonts w:hint="default"/>
          </w:rPr>
          <w:t>- Implement machine learning models for demand forecasting</w:t>
        </w:r>
      </w:ins>
    </w:p>
    <w:p>
      <w:pPr>
        <w:rPr>
          <w:ins w:id="21" w:author="Author" w:date="2024-03-29T18:55:31Z"/>
          <w:rFonts w:hint="default"/>
        </w:rPr>
      </w:pPr>
      <w:ins w:id="22" w:author="Author" w:date="2024-03-29T18:55:31Z">
        <w:r>
          <w:rPr>
            <w:rFonts w:hint="default"/>
          </w:rPr>
          <w:t>- Collaborate with local suppliers to optimize inventory management</w:t>
        </w:r>
      </w:ins>
    </w:p>
    <w:p>
      <w:pPr>
        <w:rPr>
          <w:ins w:id="23" w:author="Author" w:date="2024-03-29T18:55:31Z"/>
          <w:rFonts w:hint="default"/>
        </w:rPr>
      </w:pPr>
    </w:p>
    <w:p>
      <w:pPr>
        <w:rPr>
          <w:ins w:id="24" w:author="Author" w:date="2024-03-29T18:55:31Z"/>
          <w:rFonts w:hint="default"/>
        </w:rPr>
      </w:pPr>
      <w:ins w:id="25" w:author="Author" w:date="2024-03-29T18:55:31Z">
        <w:r>
          <w:rPr>
            <w:rFonts w:hint="default"/>
          </w:rPr>
          <w:t>Best regards,</w:t>
        </w:r>
      </w:ins>
    </w:p>
    <w:p>
      <w:pPr>
        <w:rPr>
          <w:ins w:id="26" w:author="Author" w:date="2024-03-29T18:54:21Z"/>
          <w:rFonts w:hint="default"/>
          <w:lang w:val="en-US"/>
        </w:rPr>
      </w:pPr>
      <w:ins w:id="27" w:author="Author" w:date="2024-03-29T18:55:48Z">
        <w:r>
          <w:rPr>
            <w:rFonts w:hint="default"/>
            <w:lang w:val="en-US"/>
          </w:rPr>
          <w:t>P</w:t>
        </w:r>
      </w:ins>
      <w:ins w:id="28" w:author="Author" w:date="2024-03-29T18:55:49Z">
        <w:r>
          <w:rPr>
            <w:rFonts w:hint="default"/>
            <w:lang w:val="en-US"/>
          </w:rPr>
          <w:t>ra</w:t>
        </w:r>
      </w:ins>
      <w:ins w:id="29" w:author="Author" w:date="2024-03-29T18:55:50Z">
        <w:r>
          <w:rPr>
            <w:rFonts w:hint="default"/>
            <w:lang w:val="en-US"/>
          </w:rPr>
          <w:t>j</w:t>
        </w:r>
      </w:ins>
      <w:ins w:id="30" w:author="Author" w:date="2024-03-29T18:55:51Z">
        <w:r>
          <w:rPr>
            <w:rFonts w:hint="default"/>
            <w:lang w:val="en-US"/>
          </w:rPr>
          <w:t xml:space="preserve">wal </w:t>
        </w:r>
      </w:ins>
      <w:ins w:id="31" w:author="Author" w:date="2024-03-29T18:55:52Z">
        <w:r>
          <w:rPr>
            <w:rFonts w:hint="default"/>
            <w:lang w:val="en-US"/>
          </w:rPr>
          <w:t>Cha</w:t>
        </w:r>
      </w:ins>
      <w:ins w:id="32" w:author="Author" w:date="2024-03-29T18:55:53Z">
        <w:r>
          <w:rPr>
            <w:rFonts w:hint="default"/>
            <w:lang w:val="en-US"/>
          </w:rPr>
          <w:t>pk</w:t>
        </w:r>
      </w:ins>
      <w:ins w:id="33" w:author="Author" w:date="2024-03-29T18:55:54Z">
        <w:r>
          <w:rPr>
            <w:rFonts w:hint="default"/>
            <w:lang w:val="en-US"/>
          </w:rPr>
          <w:t>e</w:t>
        </w:r>
      </w:ins>
    </w:p>
    <w:bookmarkEnd w:id="0"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70"/>
  <w:removePersonalInformation/>
  <w:trackRevision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9"/>
    <w:rsid w:val="00173F89"/>
    <w:rsid w:val="002E25D9"/>
    <w:rsid w:val="00F95485"/>
    <w:rsid w:val="1B60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customStyle="1" w:styleId="12">
    <w:name w:val="Revision"/>
    <w:hidden/>
    <w:semiHidden/>
    <w:uiPriority w:val="99"/>
    <w:pPr>
      <w:spacing w:line="240" w:lineRule="auto"/>
    </w:pPr>
    <w:rPr>
      <w:rFonts w:ascii="Arial" w:hAnsi="Arial" w:eastAsia="Arial" w:cs="Arial"/>
      <w:sz w:val="22"/>
      <w:szCs w:val="22"/>
      <w:lang w:val="en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208</Characters>
  <Lines>5</Lines>
  <Paragraphs>3</Paragraphs>
  <TotalTime>5</TotalTime>
  <ScaleCrop>false</ScaleCrop>
  <LinksUpToDate>false</LinksUpToDate>
  <CharactersWithSpaces>248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2022-05-09T20:31:00Z</dcterms:created>
  <dcterms:modified xsi:type="dcterms:W3CDTF">2024-03-29T13:27:59Z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51BFDECDA6364246A9077D49D7139EC1_12</vt:lpwstr>
  </property>
</Properties>
</file>